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71E7E" w:rsidRDefault="00071E7E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  <w:r>
        <w:rPr>
          <w:rFonts w:ascii="Palatino Linotype" w:hAnsi="Palatino Linotype" w:cs="Courier New"/>
          <w:sz w:val="28"/>
          <w:szCs w:val="28"/>
        </w:rPr>
        <w:t>************************************************************************************</w:t>
      </w:r>
    </w:p>
    <w:p w:rsidR="00071E7E" w:rsidRPr="00071E7E" w:rsidRDefault="00071E7E" w:rsidP="00071E7E">
      <w:pPr>
        <w:autoSpaceDE w:val="0"/>
        <w:autoSpaceDN w:val="0"/>
        <w:adjustRightInd w:val="0"/>
        <w:rPr>
          <w:rFonts w:ascii="Palatino Linotype" w:hAnsi="Palatino Linotype" w:cs="Courier New"/>
          <w:b/>
          <w:sz w:val="28"/>
          <w:szCs w:val="28"/>
        </w:rPr>
      </w:pPr>
      <w:r w:rsidRPr="00071E7E">
        <w:rPr>
          <w:rFonts w:ascii="Palatino Linotype" w:hAnsi="Palatino Linotype" w:cs="Courier New"/>
          <w:b/>
          <w:sz w:val="28"/>
          <w:szCs w:val="28"/>
        </w:rPr>
        <w:t xml:space="preserve"> * File: </w:t>
      </w:r>
      <w:r w:rsidRPr="00071E7E">
        <w:rPr>
          <w:rFonts w:ascii="Palatino Linotype" w:hAnsi="Palatino Linotype" w:cs="Courier New"/>
          <w:sz w:val="28"/>
          <w:szCs w:val="28"/>
        </w:rPr>
        <w:t>Folder structure arrangement</w:t>
      </w:r>
    </w:p>
    <w:p w:rsidR="00071E7E" w:rsidRPr="00071E7E" w:rsidRDefault="00071E7E" w:rsidP="00071E7E">
      <w:pPr>
        <w:autoSpaceDE w:val="0"/>
        <w:autoSpaceDN w:val="0"/>
        <w:adjustRightInd w:val="0"/>
        <w:rPr>
          <w:rFonts w:ascii="Palatino Linotype" w:hAnsi="Palatino Linotype" w:cs="Courier New"/>
          <w:b/>
          <w:sz w:val="28"/>
          <w:szCs w:val="28"/>
        </w:rPr>
      </w:pPr>
      <w:r w:rsidRPr="00071E7E">
        <w:rPr>
          <w:rFonts w:ascii="Palatino Linotype" w:hAnsi="Palatino Linotype" w:cs="Courier New"/>
          <w:b/>
          <w:sz w:val="28"/>
          <w:szCs w:val="28"/>
        </w:rPr>
        <w:t xml:space="preserve"> * Description: </w:t>
      </w:r>
      <w:r w:rsidRPr="00071E7E">
        <w:rPr>
          <w:rFonts w:ascii="Palatino Linotype" w:hAnsi="Palatino Linotype" w:cs="Courier New"/>
          <w:sz w:val="28"/>
          <w:szCs w:val="28"/>
        </w:rPr>
        <w:t>Best practices on files and folder structure arrangement</w:t>
      </w:r>
    </w:p>
    <w:p w:rsidR="00071E7E" w:rsidRPr="00071E7E" w:rsidRDefault="00071E7E" w:rsidP="00071E7E">
      <w:pPr>
        <w:autoSpaceDE w:val="0"/>
        <w:autoSpaceDN w:val="0"/>
        <w:adjustRightInd w:val="0"/>
        <w:rPr>
          <w:rFonts w:ascii="Palatino Linotype" w:hAnsi="Palatino Linotype" w:cs="Courier New"/>
          <w:b/>
          <w:sz w:val="28"/>
          <w:szCs w:val="28"/>
        </w:rPr>
      </w:pPr>
      <w:r w:rsidRPr="00071E7E">
        <w:rPr>
          <w:rFonts w:ascii="Palatino Linotype" w:hAnsi="Palatino Linotype" w:cs="Courier New"/>
          <w:b/>
          <w:sz w:val="28"/>
          <w:szCs w:val="28"/>
        </w:rPr>
        <w:t xml:space="preserve"> * Author: </w:t>
      </w:r>
      <w:r w:rsidRPr="00071E7E">
        <w:rPr>
          <w:rFonts w:ascii="Palatino Linotype" w:hAnsi="Palatino Linotype" w:cs="Courier New"/>
          <w:sz w:val="28"/>
          <w:szCs w:val="28"/>
        </w:rPr>
        <w:t>UX Team</w:t>
      </w:r>
      <w:r w:rsidRPr="00071E7E">
        <w:rPr>
          <w:rFonts w:ascii="Palatino Linotype" w:hAnsi="Palatino Linotype" w:cs="Courier New"/>
          <w:b/>
          <w:sz w:val="28"/>
          <w:szCs w:val="28"/>
        </w:rPr>
        <w:t xml:space="preserve"> </w:t>
      </w:r>
    </w:p>
    <w:p w:rsidR="00071E7E" w:rsidRPr="00071E7E" w:rsidRDefault="00071E7E" w:rsidP="00071E7E">
      <w:pPr>
        <w:autoSpaceDE w:val="0"/>
        <w:autoSpaceDN w:val="0"/>
        <w:adjustRightInd w:val="0"/>
        <w:rPr>
          <w:rFonts w:ascii="Palatino Linotype" w:hAnsi="Palatino Linotype" w:cs="Courier New"/>
          <w:b/>
          <w:sz w:val="28"/>
          <w:szCs w:val="28"/>
        </w:rPr>
      </w:pPr>
      <w:r w:rsidRPr="00071E7E">
        <w:rPr>
          <w:rFonts w:ascii="Palatino Linotype" w:hAnsi="Palatino Linotype" w:cs="Courier New"/>
          <w:b/>
          <w:sz w:val="28"/>
          <w:szCs w:val="28"/>
        </w:rPr>
        <w:t xml:space="preserve"> * Last Edited By: </w:t>
      </w:r>
      <w:r w:rsidRPr="00071E7E">
        <w:rPr>
          <w:rFonts w:ascii="Palatino Linotype" w:hAnsi="Palatino Linotype" w:cs="Courier New"/>
          <w:sz w:val="28"/>
          <w:szCs w:val="28"/>
        </w:rPr>
        <w:t>Poornima</w:t>
      </w:r>
      <w:r w:rsidR="00547055">
        <w:rPr>
          <w:rFonts w:ascii="Palatino Linotype" w:hAnsi="Palatino Linotype" w:cs="Courier New"/>
          <w:sz w:val="28"/>
          <w:szCs w:val="28"/>
        </w:rPr>
        <w:t xml:space="preserve"> &amp; Vinay</w:t>
      </w:r>
    </w:p>
    <w:p w:rsidR="00071E7E" w:rsidRPr="00071E7E" w:rsidRDefault="00071E7E" w:rsidP="00071E7E">
      <w:pPr>
        <w:autoSpaceDE w:val="0"/>
        <w:autoSpaceDN w:val="0"/>
        <w:adjustRightInd w:val="0"/>
        <w:rPr>
          <w:rFonts w:ascii="Palatino Linotype" w:hAnsi="Palatino Linotype" w:cs="Courier New"/>
          <w:b/>
          <w:sz w:val="28"/>
          <w:szCs w:val="28"/>
        </w:rPr>
      </w:pPr>
      <w:r w:rsidRPr="00071E7E">
        <w:rPr>
          <w:rFonts w:ascii="Palatino Linotype" w:hAnsi="Palatino Linotype" w:cs="Courier New"/>
          <w:b/>
          <w:sz w:val="28"/>
          <w:szCs w:val="28"/>
        </w:rPr>
        <w:t xml:space="preserve"> * Version: </w:t>
      </w:r>
      <w:r w:rsidRPr="00071E7E">
        <w:rPr>
          <w:rFonts w:ascii="Palatino Linotype" w:hAnsi="Palatino Linotype" w:cs="Courier New"/>
          <w:sz w:val="28"/>
          <w:szCs w:val="28"/>
        </w:rPr>
        <w:t>1.0 - Initial Release</w:t>
      </w:r>
    </w:p>
    <w:p w:rsidR="00071E7E" w:rsidRPr="00071E7E" w:rsidRDefault="00071E7E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b/>
          <w:sz w:val="28"/>
          <w:szCs w:val="28"/>
        </w:rPr>
        <w:t xml:space="preserve"> * Created on: </w:t>
      </w:r>
      <w:r w:rsidRPr="00071E7E">
        <w:rPr>
          <w:rFonts w:ascii="Palatino Linotype" w:hAnsi="Palatino Linotype" w:cs="Courier New"/>
          <w:sz w:val="28"/>
          <w:szCs w:val="28"/>
        </w:rPr>
        <w:t>14/8/2012</w:t>
      </w:r>
    </w:p>
    <w:p w:rsidR="00071E7E" w:rsidRPr="00071E7E" w:rsidRDefault="00071E7E" w:rsidP="00071E7E">
      <w:pPr>
        <w:autoSpaceDE w:val="0"/>
        <w:autoSpaceDN w:val="0"/>
        <w:adjustRightInd w:val="0"/>
        <w:rPr>
          <w:rFonts w:ascii="Palatino Linotype" w:hAnsi="Palatino Linotype" w:cs="Courier New"/>
          <w:b/>
          <w:sz w:val="28"/>
          <w:szCs w:val="28"/>
        </w:rPr>
      </w:pPr>
      <w:r w:rsidRPr="00071E7E">
        <w:rPr>
          <w:rFonts w:ascii="Palatino Linotype" w:hAnsi="Palatino Linotype" w:cs="Courier New"/>
          <w:b/>
          <w:sz w:val="28"/>
          <w:szCs w:val="28"/>
        </w:rPr>
        <w:t xml:space="preserve"> * Modified By &amp; Date: </w:t>
      </w:r>
    </w:p>
    <w:p w:rsidR="00071E7E" w:rsidRPr="00071E7E" w:rsidRDefault="00071E7E" w:rsidP="00071E7E">
      <w:pPr>
        <w:rPr>
          <w:rFonts w:ascii="Palatino Linotype" w:hAnsi="Palatino Linotype" w:cs="Courier New"/>
          <w:b/>
          <w:sz w:val="28"/>
          <w:szCs w:val="28"/>
        </w:rPr>
      </w:pPr>
      <w:r w:rsidRPr="00071E7E">
        <w:rPr>
          <w:rFonts w:ascii="Palatino Linotype" w:hAnsi="Palatino Linotype" w:cs="Courier New"/>
          <w:b/>
          <w:sz w:val="28"/>
          <w:szCs w:val="28"/>
        </w:rPr>
        <w:t xml:space="preserve"> * Copyright:  </w:t>
      </w:r>
      <w:r w:rsidRPr="00071E7E">
        <w:rPr>
          <w:rFonts w:ascii="Palatino Linotype" w:hAnsi="Palatino Linotype" w:cs="Courier New"/>
          <w:sz w:val="28"/>
          <w:szCs w:val="28"/>
        </w:rPr>
        <w:t>© 2011 General Electric Company. All rights reserved.</w:t>
      </w:r>
    </w:p>
    <w:p w:rsidR="00071E7E" w:rsidRDefault="00071E7E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  <w:r>
        <w:rPr>
          <w:rFonts w:ascii="Palatino Linotype" w:hAnsi="Palatino Linotype" w:cs="Courier New"/>
          <w:sz w:val="28"/>
          <w:szCs w:val="28"/>
        </w:rPr>
        <w:t>************************************************************************************</w:t>
      </w:r>
    </w:p>
    <w:p w:rsidR="00071E7E" w:rsidRPr="00071E7E" w:rsidRDefault="00071E7E" w:rsidP="00071E7E">
      <w:pPr>
        <w:rPr>
          <w:rFonts w:ascii="Palatino Linotype" w:hAnsi="Palatino Linotype"/>
          <w:iCs/>
          <w:sz w:val="28"/>
          <w:szCs w:val="28"/>
        </w:rPr>
      </w:pPr>
    </w:p>
    <w:p w:rsidR="00050677" w:rsidRDefault="00071E7E" w:rsidP="00071E7E">
      <w:pPr>
        <w:rPr>
          <w:rFonts w:ascii="Palatino Linotype" w:hAnsi="Palatino Linotype"/>
          <w:sz w:val="28"/>
          <w:szCs w:val="28"/>
        </w:rPr>
      </w:pPr>
      <w:r w:rsidRPr="00071E7E">
        <w:rPr>
          <w:rFonts w:ascii="Palatino Linotype" w:hAnsi="Palatino Linotype"/>
          <w:sz w:val="28"/>
          <w:szCs w:val="28"/>
        </w:rPr>
        <w:t>      </w:t>
      </w: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547055" w:rsidRDefault="00547055" w:rsidP="00071E7E">
      <w:pPr>
        <w:rPr>
          <w:rFonts w:ascii="Palatino Linotype" w:hAnsi="Palatino Linotype"/>
          <w:sz w:val="28"/>
          <w:szCs w:val="28"/>
        </w:rPr>
      </w:pP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071E7E" w:rsidRPr="00071E7E" w:rsidRDefault="00071E7E" w:rsidP="00071E7E">
      <w:pPr>
        <w:rPr>
          <w:rFonts w:ascii="Palatino Linotype" w:hAnsi="Palatino Linotype"/>
          <w:sz w:val="28"/>
          <w:szCs w:val="28"/>
        </w:rPr>
      </w:pPr>
      <w:r w:rsidRPr="00071E7E">
        <w:rPr>
          <w:rFonts w:ascii="Palatino Linotype" w:hAnsi="Palatino Linotype"/>
          <w:sz w:val="28"/>
          <w:szCs w:val="28"/>
        </w:rPr>
        <w:t xml:space="preserve">     </w:t>
      </w:r>
    </w:p>
    <w:p w:rsidR="00D45B2F" w:rsidRDefault="00D45B2F" w:rsidP="00D45B2F">
      <w:pPr>
        <w:rPr>
          <w:rFonts w:ascii="Palatino Linotype" w:hAnsi="Palatino Linotype"/>
          <w:b/>
          <w:sz w:val="28"/>
          <w:szCs w:val="28"/>
        </w:rPr>
      </w:pPr>
      <w:r w:rsidRPr="0015563E">
        <w:rPr>
          <w:rFonts w:ascii="Palatino Linotype" w:hAnsi="Palatino Linotype"/>
          <w:b/>
          <w:sz w:val="28"/>
          <w:szCs w:val="28"/>
        </w:rPr>
        <w:t>Structure illustration:</w:t>
      </w:r>
    </w:p>
    <w:p w:rsidR="00D45B2F" w:rsidRPr="00071E7E" w:rsidRDefault="00D45B2F" w:rsidP="00D45B2F">
      <w:pPr>
        <w:rPr>
          <w:rFonts w:ascii="Palatino Linotype" w:hAnsi="Palatino Linotype"/>
          <w:sz w:val="28"/>
          <w:szCs w:val="28"/>
        </w:rPr>
      </w:pPr>
    </w:p>
    <w:p w:rsidR="00D45B2F" w:rsidRPr="00050677" w:rsidRDefault="00D45B2F" w:rsidP="00D45B2F">
      <w:pPr>
        <w:rPr>
          <w:rFonts w:ascii="Palatino Linotype" w:hAnsi="Palatino Linotype" w:cs="Courier New"/>
          <w:b/>
          <w:sz w:val="40"/>
          <w:szCs w:val="40"/>
        </w:rPr>
      </w:pPr>
      <w:proofErr w:type="gramStart"/>
      <w:r w:rsidRPr="00050677">
        <w:rPr>
          <w:rFonts w:ascii="Palatino Linotype" w:hAnsi="Palatino Linotype" w:cs="Courier New"/>
          <w:b/>
          <w:sz w:val="40"/>
          <w:szCs w:val="40"/>
        </w:rPr>
        <w:t>web</w:t>
      </w:r>
      <w:proofErr w:type="gramEnd"/>
      <w:r w:rsidRPr="00050677">
        <w:rPr>
          <w:rFonts w:ascii="Palatino Linotype" w:hAnsi="Palatino Linotype" w:cs="Courier New"/>
          <w:b/>
          <w:sz w:val="40"/>
          <w:szCs w:val="40"/>
        </w:rPr>
        <w:t>/</w:t>
      </w:r>
    </w:p>
    <w:p w:rsidR="00D45B2F" w:rsidRPr="00050677" w:rsidRDefault="00D45B2F" w:rsidP="00D45B2F">
      <w:pPr>
        <w:rPr>
          <w:rFonts w:ascii="Palatino Linotype" w:hAnsi="Palatino Linotype" w:cs="Courier New"/>
          <w:b/>
          <w:sz w:val="40"/>
          <w:szCs w:val="40"/>
        </w:rPr>
      </w:pPr>
      <w:r w:rsidRPr="00071E7E">
        <w:rPr>
          <w:rFonts w:ascii="Palatino Linotype" w:hAnsi="Palatino Linotype" w:cs="Courier New"/>
          <w:sz w:val="28"/>
          <w:szCs w:val="28"/>
        </w:rPr>
        <w:t xml:space="preserve">     </w:t>
      </w:r>
      <w:r w:rsidRPr="00050677">
        <w:rPr>
          <w:rFonts w:ascii="Palatino Linotype" w:hAnsi="Palatino Linotype" w:cs="Courier New"/>
          <w:b/>
          <w:sz w:val="40"/>
          <w:szCs w:val="40"/>
        </w:rPr>
        <w:t>-js/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 -libs/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-jquery.1.7.2.min.js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-underscore.js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-backbone.js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 -plugins/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</w:t>
      </w:r>
      <w:proofErr w:type="spellStart"/>
      <w:r w:rsidRPr="00071E7E">
        <w:rPr>
          <w:rFonts w:ascii="Palatino Linotype" w:hAnsi="Palatino Linotype" w:cs="Courier New"/>
          <w:sz w:val="28"/>
          <w:szCs w:val="28"/>
        </w:rPr>
        <w:t>jqueryui</w:t>
      </w:r>
      <w:proofErr w:type="spellEnd"/>
      <w:r w:rsidRPr="00071E7E">
        <w:rPr>
          <w:rFonts w:ascii="Palatino Linotype" w:hAnsi="Palatino Linotype" w:cs="Courier New"/>
          <w:sz w:val="28"/>
          <w:szCs w:val="28"/>
        </w:rPr>
        <w:t>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-jquery.tablesorter.js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 -app/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-login.js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</w:t>
      </w:r>
      <w:proofErr w:type="spellStart"/>
      <w:r w:rsidRPr="00071E7E">
        <w:rPr>
          <w:rFonts w:ascii="Palatino Linotype" w:hAnsi="Palatino Linotype" w:cs="Courier New"/>
          <w:sz w:val="28"/>
          <w:szCs w:val="28"/>
        </w:rPr>
        <w:t>module_x</w:t>
      </w:r>
      <w:proofErr w:type="spellEnd"/>
      <w:r w:rsidRPr="00071E7E">
        <w:rPr>
          <w:rFonts w:ascii="Palatino Linotype" w:hAnsi="Palatino Linotype" w:cs="Courier New"/>
          <w:sz w:val="28"/>
          <w:szCs w:val="28"/>
        </w:rPr>
        <w:t>/</w:t>
      </w:r>
    </w:p>
    <w:p w:rsidR="00D45B2F" w:rsidRPr="00050677" w:rsidRDefault="00D45B2F" w:rsidP="00D45B2F">
      <w:pPr>
        <w:rPr>
          <w:rFonts w:ascii="Palatino Linotype" w:hAnsi="Palatino Linotype" w:cs="Courier New"/>
          <w:b/>
          <w:sz w:val="40"/>
          <w:szCs w:val="40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</w:t>
      </w:r>
      <w:r w:rsidRPr="00050677">
        <w:rPr>
          <w:rFonts w:ascii="Palatino Linotype" w:hAnsi="Palatino Linotype" w:cs="Courier New"/>
          <w:b/>
          <w:sz w:val="28"/>
          <w:szCs w:val="28"/>
        </w:rPr>
        <w:t xml:space="preserve"> </w:t>
      </w:r>
      <w:r w:rsidRPr="00050677">
        <w:rPr>
          <w:rFonts w:ascii="Palatino Linotype" w:hAnsi="Palatino Linotype" w:cs="Courier New"/>
          <w:b/>
          <w:sz w:val="40"/>
          <w:szCs w:val="40"/>
        </w:rPr>
        <w:t>-css/</w:t>
      </w:r>
    </w:p>
    <w:p w:rsidR="00D45B2F" w:rsidRDefault="00D45B2F" w:rsidP="00D45B2F">
      <w:pPr>
        <w:rPr>
          <w:ins w:id="0" w:author="GE User" w:date="2012-09-11T12:19:00Z"/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 -libs/</w:t>
      </w:r>
    </w:p>
    <w:p w:rsidR="00FC18CF" w:rsidRPr="00071E7E" w:rsidRDefault="00FC18CF" w:rsidP="00D45B2F">
      <w:pPr>
        <w:rPr>
          <w:rFonts w:ascii="Palatino Linotype" w:hAnsi="Palatino Linotype" w:cs="Courier New"/>
          <w:sz w:val="28"/>
          <w:szCs w:val="28"/>
        </w:rPr>
      </w:pPr>
      <w:ins w:id="1" w:author="GE User" w:date="2012-09-11T12:19:00Z">
        <w:r>
          <w:rPr>
            <w:rFonts w:ascii="Palatino Linotype" w:hAnsi="Palatino Linotype" w:cs="Courier New"/>
            <w:sz w:val="28"/>
            <w:szCs w:val="28"/>
          </w:rPr>
          <w:tab/>
        </w:r>
        <w:r>
          <w:rPr>
            <w:rFonts w:ascii="Palatino Linotype" w:hAnsi="Palatino Linotype" w:cs="Courier New"/>
            <w:sz w:val="28"/>
            <w:szCs w:val="28"/>
          </w:rPr>
          <w:tab/>
        </w:r>
      </w:ins>
      <w:ins w:id="2" w:author="GE User" w:date="2012-09-11T12:20:00Z">
        <w:r>
          <w:rPr>
            <w:rFonts w:ascii="Palatino Linotype" w:hAnsi="Palatino Linotype" w:cs="Courier New"/>
            <w:sz w:val="28"/>
            <w:szCs w:val="28"/>
          </w:rPr>
          <w:t>-bootstrap.css</w:t>
        </w:r>
      </w:ins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 -plugins/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-tablesorter.css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</w:t>
      </w:r>
      <w:proofErr w:type="spellStart"/>
      <w:r w:rsidRPr="00071E7E">
        <w:rPr>
          <w:rFonts w:ascii="Palatino Linotype" w:hAnsi="Palatino Linotype" w:cs="Courier New"/>
          <w:sz w:val="28"/>
          <w:szCs w:val="28"/>
        </w:rPr>
        <w:t>jqueryui</w:t>
      </w:r>
      <w:proofErr w:type="spellEnd"/>
      <w:r w:rsidRPr="00071E7E">
        <w:rPr>
          <w:rFonts w:ascii="Palatino Linotype" w:hAnsi="Palatino Linotype" w:cs="Courier New"/>
          <w:sz w:val="28"/>
          <w:szCs w:val="28"/>
        </w:rPr>
        <w:t>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 -app/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 xml:space="preserve">                </w:t>
      </w:r>
    </w:p>
    <w:p w:rsidR="00D45B2F" w:rsidRPr="00050677" w:rsidRDefault="00D45B2F" w:rsidP="00D45B2F">
      <w:pPr>
        <w:rPr>
          <w:rFonts w:ascii="Palatino Linotype" w:hAnsi="Palatino Linotype" w:cs="Courier New"/>
          <w:b/>
          <w:sz w:val="40"/>
          <w:szCs w:val="40"/>
        </w:rPr>
      </w:pPr>
      <w:r w:rsidRPr="00071E7E">
        <w:rPr>
          <w:rFonts w:ascii="Palatino Linotype" w:hAnsi="Palatino Linotype" w:cs="Courier New"/>
          <w:sz w:val="28"/>
          <w:szCs w:val="28"/>
        </w:rPr>
        <w:t xml:space="preserve">     </w:t>
      </w:r>
      <w:r w:rsidRPr="00050677">
        <w:rPr>
          <w:rFonts w:ascii="Palatino Linotype" w:hAnsi="Palatino Linotype" w:cs="Courier New"/>
          <w:b/>
          <w:sz w:val="40"/>
          <w:szCs w:val="40"/>
        </w:rPr>
        <w:t>-img/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 -/plugins/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</w:t>
      </w:r>
      <w:proofErr w:type="spellStart"/>
      <w:r w:rsidRPr="00071E7E">
        <w:rPr>
          <w:rFonts w:ascii="Palatino Linotype" w:hAnsi="Palatino Linotype" w:cs="Courier New"/>
          <w:sz w:val="28"/>
          <w:szCs w:val="28"/>
        </w:rPr>
        <w:t>jqueryui</w:t>
      </w:r>
      <w:proofErr w:type="spellEnd"/>
      <w:r w:rsidRPr="00071E7E">
        <w:rPr>
          <w:rFonts w:ascii="Palatino Linotype" w:hAnsi="Palatino Linotype" w:cs="Courier New"/>
          <w:sz w:val="28"/>
          <w:szCs w:val="28"/>
        </w:rPr>
        <w:t>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 -app/</w:t>
      </w:r>
    </w:p>
    <w:p w:rsidR="00D45B2F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</w:t>
      </w:r>
      <w:proofErr w:type="spellStart"/>
      <w:r w:rsidRPr="00071E7E">
        <w:rPr>
          <w:rFonts w:ascii="Palatino Linotype" w:hAnsi="Palatino Linotype" w:cs="Courier New"/>
          <w:sz w:val="28"/>
          <w:szCs w:val="28"/>
        </w:rPr>
        <w:t>rule_engine</w:t>
      </w:r>
      <w:proofErr w:type="spellEnd"/>
      <w:r w:rsidRPr="00071E7E">
        <w:rPr>
          <w:rFonts w:ascii="Palatino Linotype" w:hAnsi="Palatino Linotype" w:cs="Courier New"/>
          <w:sz w:val="28"/>
          <w:szCs w:val="28"/>
        </w:rPr>
        <w:t>/</w:t>
      </w:r>
    </w:p>
    <w:p w:rsidR="00D45B2F" w:rsidRPr="00050677" w:rsidRDefault="00D45B2F" w:rsidP="00D45B2F">
      <w:pPr>
        <w:rPr>
          <w:rFonts w:ascii="Palatino Linotype" w:hAnsi="Palatino Linotype" w:cs="Courier New"/>
          <w:b/>
          <w:sz w:val="40"/>
          <w:szCs w:val="40"/>
        </w:rPr>
      </w:pPr>
      <w:r>
        <w:rPr>
          <w:rFonts w:ascii="Palatino Linotype" w:hAnsi="Palatino Linotype" w:cs="Courier New"/>
          <w:b/>
          <w:sz w:val="40"/>
          <w:szCs w:val="40"/>
        </w:rPr>
        <w:t xml:space="preserve">    </w:t>
      </w:r>
      <w:r w:rsidRPr="00050677">
        <w:rPr>
          <w:rFonts w:ascii="Palatino Linotype" w:hAnsi="Palatino Linotype" w:cs="Courier New"/>
          <w:b/>
          <w:sz w:val="40"/>
          <w:szCs w:val="40"/>
        </w:rPr>
        <w:t>-</w:t>
      </w:r>
      <w:proofErr w:type="spellStart"/>
      <w:r>
        <w:rPr>
          <w:rFonts w:ascii="Palatino Linotype" w:hAnsi="Palatino Linotype" w:cs="Courier New"/>
          <w:b/>
          <w:sz w:val="40"/>
          <w:szCs w:val="40"/>
        </w:rPr>
        <w:t>jsp</w:t>
      </w:r>
      <w:proofErr w:type="spellEnd"/>
      <w:r w:rsidRPr="00050677">
        <w:rPr>
          <w:rFonts w:ascii="Palatino Linotype" w:hAnsi="Palatino Linotype" w:cs="Courier New"/>
          <w:b/>
          <w:sz w:val="40"/>
          <w:szCs w:val="40"/>
        </w:rPr>
        <w:t>/</w:t>
      </w:r>
    </w:p>
    <w:p w:rsidR="00D45B2F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 -/</w:t>
      </w:r>
      <w:r>
        <w:rPr>
          <w:rFonts w:ascii="Palatino Linotype" w:hAnsi="Palatino Linotype" w:cs="Courier New"/>
          <w:sz w:val="28"/>
          <w:szCs w:val="28"/>
        </w:rPr>
        <w:t>common/</w:t>
      </w:r>
    </w:p>
    <w:p w:rsidR="00D45B2F" w:rsidRDefault="00D45B2F" w:rsidP="00D45B2F">
      <w:pPr>
        <w:rPr>
          <w:rFonts w:ascii="Palatino Linotype" w:hAnsi="Palatino Linotype" w:cs="Courier New"/>
          <w:sz w:val="28"/>
          <w:szCs w:val="28"/>
        </w:rPr>
      </w:pPr>
      <w:r>
        <w:rPr>
          <w:rFonts w:ascii="Palatino Linotype" w:hAnsi="Palatino Linotype" w:cs="Courier New"/>
          <w:sz w:val="28"/>
          <w:szCs w:val="28"/>
        </w:rPr>
        <w:t xml:space="preserve">           -/project/story based/</w:t>
      </w:r>
    </w:p>
    <w:p w:rsidR="00D45B2F" w:rsidRDefault="00D45B2F" w:rsidP="00A44558">
      <w:pPr>
        <w:rPr>
          <w:rFonts w:ascii="Palatino Linotype" w:hAnsi="Palatino Linotype"/>
          <w:iCs/>
          <w:sz w:val="28"/>
          <w:szCs w:val="28"/>
        </w:rPr>
      </w:pPr>
    </w:p>
    <w:p w:rsidR="00D45B2F" w:rsidRDefault="00D45B2F" w:rsidP="00A44558">
      <w:pPr>
        <w:rPr>
          <w:rFonts w:ascii="Palatino Linotype" w:hAnsi="Palatino Linotype"/>
          <w:iCs/>
          <w:sz w:val="28"/>
          <w:szCs w:val="28"/>
        </w:rPr>
      </w:pPr>
    </w:p>
    <w:p w:rsidR="00D45B2F" w:rsidRDefault="00D45B2F" w:rsidP="00A44558">
      <w:pPr>
        <w:rPr>
          <w:rFonts w:ascii="Palatino Linotype" w:hAnsi="Palatino Linotype"/>
          <w:iCs/>
          <w:sz w:val="28"/>
          <w:szCs w:val="28"/>
        </w:rPr>
      </w:pPr>
    </w:p>
    <w:p w:rsidR="00050677" w:rsidRDefault="00A44558" w:rsidP="00A44558">
      <w:pPr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 xml:space="preserve">* </w:t>
      </w:r>
      <w:r w:rsidR="00050677">
        <w:rPr>
          <w:rFonts w:ascii="Palatino Linotype" w:hAnsi="Palatino Linotype"/>
          <w:iCs/>
          <w:sz w:val="28"/>
          <w:szCs w:val="28"/>
        </w:rPr>
        <w:t xml:space="preserve">Basic Break-Up: </w:t>
      </w:r>
    </w:p>
    <w:p w:rsidR="00A44558" w:rsidRDefault="00A44558" w:rsidP="00050677">
      <w:pPr>
        <w:ind w:firstLine="720"/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 xml:space="preserve">JavaScript, </w:t>
      </w:r>
      <w:r w:rsidR="00050677" w:rsidRPr="00071E7E">
        <w:rPr>
          <w:rFonts w:ascii="Palatino Linotype" w:hAnsi="Palatino Linotype"/>
          <w:iCs/>
          <w:sz w:val="28"/>
          <w:szCs w:val="28"/>
        </w:rPr>
        <w:t>style sheet</w:t>
      </w:r>
      <w:r w:rsidR="00D63ECA">
        <w:rPr>
          <w:rFonts w:ascii="Palatino Linotype" w:hAnsi="Palatino Linotype"/>
          <w:iCs/>
          <w:sz w:val="28"/>
          <w:szCs w:val="28"/>
        </w:rPr>
        <w:t xml:space="preserve"> (CSS), </w:t>
      </w:r>
      <w:r w:rsidR="00D63ECA" w:rsidRPr="00071E7E">
        <w:rPr>
          <w:rFonts w:ascii="Palatino Linotype" w:hAnsi="Palatino Linotype"/>
          <w:iCs/>
          <w:sz w:val="28"/>
          <w:szCs w:val="28"/>
        </w:rPr>
        <w:t>images</w:t>
      </w:r>
      <w:r w:rsidRPr="00071E7E">
        <w:rPr>
          <w:rFonts w:ascii="Palatino Linotype" w:hAnsi="Palatino Linotype"/>
          <w:iCs/>
          <w:sz w:val="28"/>
          <w:szCs w:val="28"/>
        </w:rPr>
        <w:t xml:space="preserve"> </w:t>
      </w:r>
      <w:r w:rsidR="00D63ECA">
        <w:rPr>
          <w:rFonts w:ascii="Palatino Linotype" w:hAnsi="Palatino Linotype"/>
          <w:iCs/>
          <w:sz w:val="28"/>
          <w:szCs w:val="28"/>
        </w:rPr>
        <w:t xml:space="preserve">and JSP’s </w:t>
      </w:r>
      <w:r w:rsidR="00050677">
        <w:rPr>
          <w:rFonts w:ascii="Palatino Linotype" w:hAnsi="Palatino Linotype"/>
          <w:iCs/>
          <w:sz w:val="28"/>
          <w:szCs w:val="28"/>
        </w:rPr>
        <w:t xml:space="preserve">are </w:t>
      </w:r>
      <w:r w:rsidRPr="00071E7E">
        <w:rPr>
          <w:rFonts w:ascii="Palatino Linotype" w:hAnsi="Palatino Linotype"/>
          <w:iCs/>
          <w:sz w:val="28"/>
          <w:szCs w:val="28"/>
        </w:rPr>
        <w:t xml:space="preserve">arranged in </w:t>
      </w:r>
      <w:r w:rsidR="00D63ECA">
        <w:rPr>
          <w:rFonts w:ascii="Palatino Linotype" w:hAnsi="Palatino Linotype"/>
          <w:iCs/>
          <w:sz w:val="28"/>
          <w:szCs w:val="28"/>
        </w:rPr>
        <w:t>four</w:t>
      </w:r>
      <w:r w:rsidRPr="00071E7E">
        <w:rPr>
          <w:rFonts w:ascii="Palatino Linotype" w:hAnsi="Palatino Linotype"/>
          <w:iCs/>
          <w:sz w:val="28"/>
          <w:szCs w:val="28"/>
        </w:rPr>
        <w:t xml:space="preserve"> different folders.</w:t>
      </w:r>
    </w:p>
    <w:p w:rsidR="00050677" w:rsidRPr="00071E7E" w:rsidRDefault="00050677" w:rsidP="00A44558">
      <w:pPr>
        <w:rPr>
          <w:rFonts w:ascii="Palatino Linotype" w:hAnsi="Palatino Linotype"/>
          <w:iCs/>
          <w:sz w:val="28"/>
          <w:szCs w:val="28"/>
        </w:rPr>
      </w:pPr>
    </w:p>
    <w:p w:rsidR="00050677" w:rsidRDefault="00A44558" w:rsidP="00A44558">
      <w:pPr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 xml:space="preserve">* All application files should be named in lowercase using </w:t>
      </w:r>
      <w:del w:id="3" w:author="GE User" w:date="2012-09-05T16:18:00Z">
        <w:r w:rsidRPr="00071E7E" w:rsidDel="0040791E">
          <w:rPr>
            <w:rFonts w:ascii="Palatino Linotype" w:hAnsi="Palatino Linotype"/>
            <w:iCs/>
            <w:sz w:val="28"/>
            <w:szCs w:val="28"/>
          </w:rPr>
          <w:delText xml:space="preserve">underscores </w:delText>
        </w:r>
      </w:del>
      <w:proofErr w:type="gramStart"/>
      <w:ins w:id="4" w:author="GE User" w:date="2012-09-05T16:18:00Z">
        <w:r w:rsidR="0040791E">
          <w:rPr>
            <w:rFonts w:ascii="Palatino Linotype" w:hAnsi="Palatino Linotype"/>
            <w:iCs/>
            <w:sz w:val="28"/>
            <w:szCs w:val="28"/>
          </w:rPr>
          <w:t>hyphen(</w:t>
        </w:r>
        <w:proofErr w:type="gramEnd"/>
        <w:r w:rsidR="0040791E">
          <w:rPr>
            <w:rFonts w:ascii="Palatino Linotype" w:hAnsi="Palatino Linotype"/>
            <w:iCs/>
            <w:sz w:val="28"/>
            <w:szCs w:val="28"/>
          </w:rPr>
          <w:t>dashes)</w:t>
        </w:r>
        <w:r w:rsidR="0040791E" w:rsidRPr="00071E7E">
          <w:rPr>
            <w:rFonts w:ascii="Palatino Linotype" w:hAnsi="Palatino Linotype"/>
            <w:iCs/>
            <w:sz w:val="28"/>
            <w:szCs w:val="28"/>
          </w:rPr>
          <w:t xml:space="preserve"> </w:t>
        </w:r>
      </w:ins>
      <w:r w:rsidRPr="00071E7E">
        <w:rPr>
          <w:rFonts w:ascii="Palatino Linotype" w:hAnsi="Palatino Linotype"/>
          <w:iCs/>
          <w:sz w:val="28"/>
          <w:szCs w:val="28"/>
        </w:rPr>
        <w:t xml:space="preserve">to </w:t>
      </w:r>
      <w:r w:rsidR="00050677" w:rsidRPr="00071E7E">
        <w:rPr>
          <w:rFonts w:ascii="Palatino Linotype" w:hAnsi="Palatino Linotype"/>
          <w:iCs/>
          <w:sz w:val="28"/>
          <w:szCs w:val="28"/>
        </w:rPr>
        <w:t>separate</w:t>
      </w:r>
      <w:r w:rsidRPr="00071E7E">
        <w:rPr>
          <w:rFonts w:ascii="Palatino Linotype" w:hAnsi="Palatino Linotype"/>
          <w:iCs/>
          <w:sz w:val="28"/>
          <w:szCs w:val="28"/>
        </w:rPr>
        <w:t xml:space="preserve"> words in names. </w:t>
      </w:r>
      <w:ins w:id="5" w:author="GE User" w:date="2012-09-05T16:18:00Z">
        <w:r w:rsidR="0040791E">
          <w:rPr>
            <w:rFonts w:ascii="Palatino Linotype" w:hAnsi="Palatino Linotype"/>
            <w:iCs/>
            <w:sz w:val="28"/>
            <w:szCs w:val="28"/>
          </w:rPr>
          <w:t>(</w:t>
        </w:r>
      </w:ins>
      <w:ins w:id="6" w:author="GE User" w:date="2012-09-05T16:19:00Z">
        <w:r w:rsidR="0040791E">
          <w:rPr>
            <w:rFonts w:ascii="Palatino Linotype" w:hAnsi="Palatino Linotype"/>
            <w:iCs/>
            <w:sz w:val="28"/>
            <w:szCs w:val="28"/>
          </w:rPr>
          <w:fldChar w:fldCharType="begin"/>
        </w:r>
        <w:r w:rsidR="0040791E">
          <w:rPr>
            <w:rFonts w:ascii="Palatino Linotype" w:hAnsi="Palatino Linotype"/>
            <w:iCs/>
            <w:sz w:val="28"/>
            <w:szCs w:val="28"/>
          </w:rPr>
          <w:instrText xml:space="preserve"> HYPERLINK "http://www.codinghorror.com/blog/2006/04/of-spaces-underscores-and-dashes.html" </w:instrText>
        </w:r>
        <w:r w:rsidR="0040791E">
          <w:rPr>
            <w:rFonts w:ascii="Palatino Linotype" w:hAnsi="Palatino Linotype"/>
            <w:iCs/>
            <w:sz w:val="28"/>
            <w:szCs w:val="28"/>
          </w:rPr>
          <w:fldChar w:fldCharType="separate"/>
        </w:r>
        <w:r w:rsidR="0040791E" w:rsidRPr="0040791E">
          <w:rPr>
            <w:rStyle w:val="Hyperlink"/>
            <w:rFonts w:ascii="Palatino Linotype" w:hAnsi="Palatino Linotype"/>
            <w:iCs/>
            <w:sz w:val="28"/>
            <w:szCs w:val="28"/>
          </w:rPr>
          <w:t>Reasoning for dashes</w:t>
        </w:r>
        <w:r w:rsidR="0040791E">
          <w:rPr>
            <w:rFonts w:ascii="Palatino Linotype" w:hAnsi="Palatino Linotype"/>
            <w:iCs/>
            <w:sz w:val="28"/>
            <w:szCs w:val="28"/>
          </w:rPr>
          <w:fldChar w:fldCharType="end"/>
        </w:r>
      </w:ins>
      <w:ins w:id="7" w:author="GE User" w:date="2012-09-05T16:18:00Z">
        <w:r w:rsidR="0040791E">
          <w:rPr>
            <w:rFonts w:ascii="Palatino Linotype" w:hAnsi="Palatino Linotype"/>
            <w:iCs/>
            <w:sz w:val="28"/>
            <w:szCs w:val="28"/>
          </w:rPr>
          <w:t>)</w:t>
        </w:r>
      </w:ins>
    </w:p>
    <w:p w:rsidR="00050677" w:rsidRDefault="00050677" w:rsidP="00A44558">
      <w:pPr>
        <w:rPr>
          <w:rFonts w:ascii="Palatino Linotype" w:hAnsi="Palatino Linotype"/>
          <w:iCs/>
          <w:sz w:val="28"/>
          <w:szCs w:val="28"/>
        </w:rPr>
      </w:pPr>
    </w:p>
    <w:p w:rsidR="00A44558" w:rsidRDefault="00050677" w:rsidP="00A44558">
      <w:pPr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>*</w:t>
      </w:r>
      <w:r w:rsidR="00A44558" w:rsidRPr="00071E7E">
        <w:rPr>
          <w:rFonts w:ascii="Palatino Linotype" w:hAnsi="Palatino Linotype"/>
          <w:iCs/>
          <w:sz w:val="28"/>
          <w:szCs w:val="28"/>
        </w:rPr>
        <w:t>Third party libraries can stay as</w:t>
      </w:r>
      <w:r w:rsidR="00815BA8">
        <w:rPr>
          <w:rFonts w:ascii="Palatino Linotype" w:hAnsi="Palatino Linotype"/>
          <w:iCs/>
          <w:sz w:val="28"/>
          <w:szCs w:val="28"/>
        </w:rPr>
        <w:t xml:space="preserve"> they are (</w:t>
      </w:r>
      <w:proofErr w:type="spellStart"/>
      <w:r w:rsidR="00815BA8">
        <w:rPr>
          <w:rFonts w:ascii="Palatino Linotype" w:hAnsi="Palatino Linotype"/>
          <w:iCs/>
          <w:sz w:val="28"/>
          <w:szCs w:val="28"/>
        </w:rPr>
        <w:t>eg</w:t>
      </w:r>
      <w:proofErr w:type="spellEnd"/>
      <w:r w:rsidR="00815BA8">
        <w:rPr>
          <w:rFonts w:ascii="Palatino Linotype" w:hAnsi="Palatino Linotype"/>
          <w:iCs/>
          <w:sz w:val="28"/>
          <w:szCs w:val="28"/>
        </w:rPr>
        <w:t xml:space="preserve">: </w:t>
      </w:r>
      <w:proofErr w:type="spellStart"/>
      <w:r w:rsidR="00815BA8">
        <w:rPr>
          <w:rFonts w:ascii="Palatino Linotype" w:hAnsi="Palatino Linotype"/>
          <w:iCs/>
          <w:sz w:val="28"/>
          <w:szCs w:val="28"/>
        </w:rPr>
        <w:t>jQ</w:t>
      </w:r>
      <w:r w:rsidR="00D45B2F">
        <w:rPr>
          <w:rFonts w:ascii="Palatino Linotype" w:hAnsi="Palatino Linotype"/>
          <w:iCs/>
          <w:sz w:val="28"/>
          <w:szCs w:val="28"/>
        </w:rPr>
        <w:t>grid</w:t>
      </w:r>
      <w:proofErr w:type="spellEnd"/>
      <w:r w:rsidR="00D45B2F">
        <w:rPr>
          <w:rFonts w:ascii="Palatino Linotype" w:hAnsi="Palatino Linotype"/>
          <w:iCs/>
          <w:sz w:val="28"/>
          <w:szCs w:val="28"/>
        </w:rPr>
        <w:t xml:space="preserve">, </w:t>
      </w:r>
      <w:proofErr w:type="spellStart"/>
      <w:r w:rsidR="00D45B2F">
        <w:rPr>
          <w:rFonts w:ascii="Palatino Linotype" w:hAnsi="Palatino Linotype"/>
          <w:iCs/>
          <w:sz w:val="28"/>
          <w:szCs w:val="28"/>
        </w:rPr>
        <w:t>j</w:t>
      </w:r>
      <w:r w:rsidR="00815BA8">
        <w:rPr>
          <w:rFonts w:ascii="Palatino Linotype" w:hAnsi="Palatino Linotype"/>
          <w:iCs/>
          <w:sz w:val="28"/>
          <w:szCs w:val="28"/>
        </w:rPr>
        <w:t>Q</w:t>
      </w:r>
      <w:r w:rsidR="00D45B2F">
        <w:rPr>
          <w:rFonts w:ascii="Palatino Linotype" w:hAnsi="Palatino Linotype"/>
          <w:iCs/>
          <w:sz w:val="28"/>
          <w:szCs w:val="28"/>
        </w:rPr>
        <w:t>uery</w:t>
      </w:r>
      <w:proofErr w:type="spellEnd"/>
      <w:r w:rsidR="00D45B2F">
        <w:rPr>
          <w:rFonts w:ascii="Palatino Linotype" w:hAnsi="Palatino Linotype"/>
          <w:iCs/>
          <w:sz w:val="28"/>
          <w:szCs w:val="28"/>
        </w:rPr>
        <w:t xml:space="preserve"> </w:t>
      </w:r>
      <w:proofErr w:type="spellStart"/>
      <w:r w:rsidR="00D45B2F">
        <w:rPr>
          <w:rFonts w:ascii="Palatino Linotype" w:hAnsi="Palatino Linotype"/>
          <w:iCs/>
          <w:sz w:val="28"/>
          <w:szCs w:val="28"/>
        </w:rPr>
        <w:t>etc</w:t>
      </w:r>
      <w:proofErr w:type="spellEnd"/>
      <w:r w:rsidR="00D45B2F">
        <w:rPr>
          <w:rFonts w:ascii="Palatino Linotype" w:hAnsi="Palatino Linotype"/>
          <w:iCs/>
          <w:sz w:val="28"/>
          <w:szCs w:val="28"/>
        </w:rPr>
        <w:t>)</w:t>
      </w:r>
    </w:p>
    <w:p w:rsidR="00050677" w:rsidRPr="00071E7E" w:rsidRDefault="00050677" w:rsidP="00A44558">
      <w:pPr>
        <w:rPr>
          <w:rFonts w:ascii="Palatino Linotype" w:hAnsi="Palatino Linotype"/>
          <w:iCs/>
          <w:sz w:val="28"/>
          <w:szCs w:val="28"/>
        </w:rPr>
      </w:pPr>
    </w:p>
    <w:p w:rsidR="00A44558" w:rsidRPr="00071E7E" w:rsidRDefault="00A44558" w:rsidP="00A44558">
      <w:pPr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 xml:space="preserve">* All </w:t>
      </w:r>
      <w:r w:rsidR="00050677" w:rsidRPr="00071E7E">
        <w:rPr>
          <w:rFonts w:ascii="Palatino Linotype" w:hAnsi="Palatino Linotype"/>
          <w:iCs/>
          <w:sz w:val="28"/>
          <w:szCs w:val="28"/>
        </w:rPr>
        <w:t>JavaScript</w:t>
      </w:r>
      <w:r w:rsidRPr="00071E7E">
        <w:rPr>
          <w:rFonts w:ascii="Palatino Linotype" w:hAnsi="Palatino Linotype"/>
          <w:iCs/>
          <w:sz w:val="28"/>
          <w:szCs w:val="28"/>
        </w:rPr>
        <w:t xml:space="preserve"> files placed in "js" folder</w:t>
      </w:r>
    </w:p>
    <w:p w:rsidR="00A44558" w:rsidRPr="00071E7E" w:rsidRDefault="00A44558" w:rsidP="0026138D">
      <w:pPr>
        <w:ind w:firstLine="720"/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 xml:space="preserve">** All libraries like jquery, underscore, </w:t>
      </w:r>
      <w:r w:rsidR="00050677" w:rsidRPr="00071E7E">
        <w:rPr>
          <w:rFonts w:ascii="Palatino Linotype" w:hAnsi="Palatino Linotype"/>
          <w:iCs/>
          <w:sz w:val="28"/>
          <w:szCs w:val="28"/>
        </w:rPr>
        <w:t>and backbone</w:t>
      </w:r>
      <w:r w:rsidRPr="00071E7E">
        <w:rPr>
          <w:rFonts w:ascii="Palatino Linotype" w:hAnsi="Palatino Linotype"/>
          <w:iCs/>
          <w:sz w:val="28"/>
          <w:szCs w:val="28"/>
        </w:rPr>
        <w:t xml:space="preserve"> go</w:t>
      </w:r>
      <w:r w:rsidR="007353CE">
        <w:rPr>
          <w:rFonts w:ascii="Palatino Linotype" w:hAnsi="Palatino Linotype"/>
          <w:iCs/>
          <w:sz w:val="28"/>
          <w:szCs w:val="28"/>
        </w:rPr>
        <w:t xml:space="preserve"> </w:t>
      </w:r>
      <w:r w:rsidRPr="00071E7E">
        <w:rPr>
          <w:rFonts w:ascii="Palatino Linotype" w:hAnsi="Palatino Linotype"/>
          <w:iCs/>
          <w:sz w:val="28"/>
          <w:szCs w:val="28"/>
        </w:rPr>
        <w:t>into "libs".</w:t>
      </w:r>
    </w:p>
    <w:p w:rsidR="00A44558" w:rsidRPr="00071E7E" w:rsidRDefault="00A44558" w:rsidP="0026138D">
      <w:pPr>
        <w:ind w:firstLine="720"/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>** All plugins, widgets, UI components go into "plugins".</w:t>
      </w:r>
    </w:p>
    <w:p w:rsidR="00050677" w:rsidRDefault="00A44558" w:rsidP="0026138D">
      <w:pPr>
        <w:ind w:firstLine="720"/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 xml:space="preserve">** All application code goes into the "app" folder. </w:t>
      </w:r>
    </w:p>
    <w:p w:rsidR="00A44558" w:rsidRPr="00071E7E" w:rsidRDefault="0026138D" w:rsidP="00050677">
      <w:pPr>
        <w:ind w:left="720"/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 xml:space="preserve">    </w:t>
      </w:r>
      <w:r w:rsidR="00A44558" w:rsidRPr="00071E7E">
        <w:rPr>
          <w:rFonts w:ascii="Palatino Linotype" w:hAnsi="Palatino Linotype"/>
          <w:iCs/>
          <w:sz w:val="28"/>
          <w:szCs w:val="28"/>
        </w:rPr>
        <w:t xml:space="preserve">The folder could also be named based on the project, say "rmd". </w:t>
      </w:r>
    </w:p>
    <w:p w:rsidR="0026138D" w:rsidRDefault="00A44558" w:rsidP="0026138D">
      <w:pPr>
        <w:ind w:firstLine="720"/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 xml:space="preserve">** </w:t>
      </w:r>
      <w:r w:rsidR="00050677">
        <w:rPr>
          <w:rFonts w:ascii="Palatino Linotype" w:hAnsi="Palatino Linotype"/>
          <w:iCs/>
          <w:sz w:val="28"/>
          <w:szCs w:val="28"/>
        </w:rPr>
        <w:t>P</w:t>
      </w:r>
      <w:r w:rsidRPr="00071E7E">
        <w:rPr>
          <w:rFonts w:ascii="Palatino Linotype" w:hAnsi="Palatino Linotype"/>
          <w:iCs/>
          <w:sz w:val="28"/>
          <w:szCs w:val="28"/>
        </w:rPr>
        <w:t>lace application js code in folders if there are bunch of files</w:t>
      </w:r>
      <w:r w:rsidR="00050677">
        <w:rPr>
          <w:rFonts w:ascii="Palatino Linotype" w:hAnsi="Palatino Linotype"/>
          <w:iCs/>
          <w:sz w:val="28"/>
          <w:szCs w:val="28"/>
        </w:rPr>
        <w:t xml:space="preserve"> </w:t>
      </w:r>
    </w:p>
    <w:p w:rsidR="00A44558" w:rsidRDefault="00050677" w:rsidP="0026138D">
      <w:pPr>
        <w:ind w:firstLine="720"/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 xml:space="preserve">    </w:t>
      </w:r>
      <w:proofErr w:type="gramStart"/>
      <w:r w:rsidR="00A44558" w:rsidRPr="00071E7E">
        <w:rPr>
          <w:rFonts w:ascii="Palatino Linotype" w:hAnsi="Palatino Linotype"/>
          <w:iCs/>
          <w:sz w:val="28"/>
          <w:szCs w:val="28"/>
        </w:rPr>
        <w:t>for</w:t>
      </w:r>
      <w:proofErr w:type="gramEnd"/>
      <w:r w:rsidR="00A44558" w:rsidRPr="00071E7E">
        <w:rPr>
          <w:rFonts w:ascii="Palatino Linotype" w:hAnsi="Palatino Linotype"/>
          <w:iCs/>
          <w:sz w:val="28"/>
          <w:szCs w:val="28"/>
        </w:rPr>
        <w:t xml:space="preserve"> a </w:t>
      </w:r>
      <w:r w:rsidRPr="00071E7E">
        <w:rPr>
          <w:rFonts w:ascii="Palatino Linotype" w:hAnsi="Palatino Linotype"/>
          <w:iCs/>
          <w:sz w:val="28"/>
          <w:szCs w:val="28"/>
        </w:rPr>
        <w:t>functionality, module</w:t>
      </w:r>
      <w:r w:rsidR="00A44558" w:rsidRPr="00071E7E">
        <w:rPr>
          <w:rFonts w:ascii="Palatino Linotype" w:hAnsi="Palatino Linotype"/>
          <w:iCs/>
          <w:sz w:val="28"/>
          <w:szCs w:val="28"/>
        </w:rPr>
        <w:t xml:space="preserve"> or page.</w:t>
      </w:r>
    </w:p>
    <w:p w:rsidR="00050677" w:rsidRPr="00071E7E" w:rsidRDefault="00050677" w:rsidP="00A44558">
      <w:pPr>
        <w:rPr>
          <w:rFonts w:ascii="Palatino Linotype" w:hAnsi="Palatino Linotype"/>
          <w:iCs/>
          <w:sz w:val="28"/>
          <w:szCs w:val="28"/>
        </w:rPr>
      </w:pPr>
    </w:p>
    <w:p w:rsidR="00A44558" w:rsidRPr="00071E7E" w:rsidRDefault="00A44558" w:rsidP="00A44558">
      <w:pPr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>* All css files go into "css" folder.</w:t>
      </w:r>
    </w:p>
    <w:p w:rsidR="00A44558" w:rsidRPr="00071E7E" w:rsidRDefault="007353CE" w:rsidP="00A44558">
      <w:pPr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>         </w:t>
      </w:r>
      <w:r w:rsidR="00A44558" w:rsidRPr="00071E7E">
        <w:rPr>
          <w:rFonts w:ascii="Palatino Linotype" w:hAnsi="Palatino Linotype"/>
          <w:iCs/>
          <w:sz w:val="28"/>
          <w:szCs w:val="28"/>
        </w:rPr>
        <w:t xml:space="preserve"> ** All css for libraries js, if any, go into "libs".</w:t>
      </w:r>
    </w:p>
    <w:p w:rsidR="00A44558" w:rsidRPr="00071E7E" w:rsidRDefault="00A44558" w:rsidP="00A44558">
      <w:pPr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>          ** All plugin, widget, UI components' CSS go into "plugins".</w:t>
      </w:r>
    </w:p>
    <w:p w:rsidR="00050677" w:rsidRDefault="00A44558" w:rsidP="00A44558">
      <w:pPr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 xml:space="preserve">          ** All application CSS goes into the "app" folder. </w:t>
      </w:r>
    </w:p>
    <w:p w:rsidR="00050677" w:rsidRDefault="007353CE" w:rsidP="00A44558">
      <w:pPr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 xml:space="preserve">              </w:t>
      </w:r>
      <w:r w:rsidR="00A44558" w:rsidRPr="00071E7E">
        <w:rPr>
          <w:rFonts w:ascii="Palatino Linotype" w:hAnsi="Palatino Linotype"/>
          <w:iCs/>
          <w:sz w:val="28"/>
          <w:szCs w:val="28"/>
        </w:rPr>
        <w:t xml:space="preserve">The folder could also be named based on the project, say "rmd". </w:t>
      </w:r>
    </w:p>
    <w:p w:rsidR="0015563E" w:rsidRPr="00071E7E" w:rsidRDefault="0015563E" w:rsidP="00A44558">
      <w:pPr>
        <w:rPr>
          <w:rFonts w:ascii="Palatino Linotype" w:hAnsi="Palatino Linotype"/>
          <w:iCs/>
          <w:sz w:val="28"/>
          <w:szCs w:val="28"/>
        </w:rPr>
      </w:pPr>
    </w:p>
    <w:p w:rsidR="00A44558" w:rsidRPr="00071E7E" w:rsidRDefault="00050677" w:rsidP="00A44558">
      <w:pPr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 xml:space="preserve"> </w:t>
      </w:r>
      <w:r w:rsidR="00A44558" w:rsidRPr="00071E7E">
        <w:rPr>
          <w:rFonts w:ascii="Palatino Linotype" w:hAnsi="Palatino Linotype"/>
          <w:iCs/>
          <w:sz w:val="28"/>
          <w:szCs w:val="28"/>
        </w:rPr>
        <w:t>* All images go into "img" folder.</w:t>
      </w:r>
    </w:p>
    <w:p w:rsidR="00A44558" w:rsidRPr="00071E7E" w:rsidRDefault="007353CE" w:rsidP="00A44558">
      <w:pPr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>         </w:t>
      </w:r>
      <w:r w:rsidR="00A44558" w:rsidRPr="00071E7E">
        <w:rPr>
          <w:rFonts w:ascii="Palatino Linotype" w:hAnsi="Palatino Linotype"/>
          <w:iCs/>
          <w:sz w:val="28"/>
          <w:szCs w:val="28"/>
        </w:rPr>
        <w:t>** All images for libraries js, if any, go into "libs".</w:t>
      </w:r>
    </w:p>
    <w:p w:rsidR="00A44558" w:rsidRPr="00071E7E" w:rsidRDefault="007353CE" w:rsidP="00A44558">
      <w:pPr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>         </w:t>
      </w:r>
      <w:r w:rsidR="00A44558" w:rsidRPr="00071E7E">
        <w:rPr>
          <w:rFonts w:ascii="Palatino Linotype" w:hAnsi="Palatino Linotype"/>
          <w:iCs/>
          <w:sz w:val="28"/>
          <w:szCs w:val="28"/>
        </w:rPr>
        <w:t>** All plugin, widget, UI components' images go into "plugins".</w:t>
      </w:r>
    </w:p>
    <w:p w:rsidR="00050677" w:rsidRDefault="00A44558" w:rsidP="00A44558">
      <w:pPr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 xml:space="preserve">         ** All application icons and images go into the "app" folder. </w:t>
      </w:r>
    </w:p>
    <w:p w:rsidR="00547055" w:rsidRDefault="00050677" w:rsidP="00A44558">
      <w:pPr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 xml:space="preserve">        </w:t>
      </w:r>
      <w:r w:rsidR="007353CE">
        <w:rPr>
          <w:rFonts w:ascii="Palatino Linotype" w:hAnsi="Palatino Linotype"/>
          <w:iCs/>
          <w:sz w:val="28"/>
          <w:szCs w:val="28"/>
        </w:rPr>
        <w:t xml:space="preserve">     </w:t>
      </w:r>
      <w:r w:rsidR="00A44558" w:rsidRPr="00071E7E">
        <w:rPr>
          <w:rFonts w:ascii="Palatino Linotype" w:hAnsi="Palatino Linotype"/>
          <w:iCs/>
          <w:sz w:val="28"/>
          <w:szCs w:val="28"/>
        </w:rPr>
        <w:t>Arrange images into folder based on page/modules.</w:t>
      </w:r>
    </w:p>
    <w:p w:rsidR="00547055" w:rsidRDefault="00547055" w:rsidP="00A44558">
      <w:pPr>
        <w:rPr>
          <w:rFonts w:ascii="Palatino Linotype" w:hAnsi="Palatino Linotype"/>
          <w:iCs/>
          <w:sz w:val="28"/>
          <w:szCs w:val="28"/>
        </w:rPr>
      </w:pPr>
    </w:p>
    <w:p w:rsidR="00547055" w:rsidRDefault="00547055" w:rsidP="00A44558">
      <w:pPr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 xml:space="preserve">* All </w:t>
      </w:r>
      <w:proofErr w:type="spellStart"/>
      <w:r>
        <w:rPr>
          <w:rFonts w:ascii="Palatino Linotype" w:hAnsi="Palatino Linotype"/>
          <w:iCs/>
          <w:sz w:val="28"/>
          <w:szCs w:val="28"/>
        </w:rPr>
        <w:t>jsp</w:t>
      </w:r>
      <w:proofErr w:type="spellEnd"/>
      <w:r>
        <w:rPr>
          <w:rFonts w:ascii="Palatino Linotype" w:hAnsi="Palatino Linotype"/>
          <w:iCs/>
          <w:sz w:val="28"/>
          <w:szCs w:val="28"/>
        </w:rPr>
        <w:t xml:space="preserve"> pages</w:t>
      </w:r>
      <w:r w:rsidRPr="00071E7E">
        <w:rPr>
          <w:rFonts w:ascii="Palatino Linotype" w:hAnsi="Palatino Linotype"/>
          <w:iCs/>
          <w:sz w:val="28"/>
          <w:szCs w:val="28"/>
        </w:rPr>
        <w:t xml:space="preserve"> go into "</w:t>
      </w:r>
      <w:proofErr w:type="spellStart"/>
      <w:r>
        <w:rPr>
          <w:rFonts w:ascii="Palatino Linotype" w:hAnsi="Palatino Linotype"/>
          <w:iCs/>
          <w:sz w:val="28"/>
          <w:szCs w:val="28"/>
        </w:rPr>
        <w:t>jsp</w:t>
      </w:r>
      <w:proofErr w:type="spellEnd"/>
      <w:r w:rsidRPr="00071E7E">
        <w:rPr>
          <w:rFonts w:ascii="Palatino Linotype" w:hAnsi="Palatino Linotype"/>
          <w:iCs/>
          <w:sz w:val="28"/>
          <w:szCs w:val="28"/>
        </w:rPr>
        <w:t>" folder.</w:t>
      </w:r>
    </w:p>
    <w:p w:rsidR="00547055" w:rsidRDefault="00547055" w:rsidP="00547055">
      <w:pPr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 xml:space="preserve">         </w:t>
      </w:r>
      <w:r w:rsidRPr="00071E7E">
        <w:rPr>
          <w:rFonts w:ascii="Palatino Linotype" w:hAnsi="Palatino Linotype"/>
          <w:iCs/>
          <w:sz w:val="28"/>
          <w:szCs w:val="28"/>
        </w:rPr>
        <w:t xml:space="preserve">** All </w:t>
      </w:r>
      <w:r>
        <w:rPr>
          <w:rFonts w:ascii="Palatino Linotype" w:hAnsi="Palatino Linotype"/>
          <w:iCs/>
          <w:sz w:val="28"/>
          <w:szCs w:val="28"/>
        </w:rPr>
        <w:t xml:space="preserve">common </w:t>
      </w:r>
      <w:proofErr w:type="spellStart"/>
      <w:r>
        <w:rPr>
          <w:rFonts w:ascii="Palatino Linotype" w:hAnsi="Palatino Linotype"/>
          <w:iCs/>
          <w:sz w:val="28"/>
          <w:szCs w:val="28"/>
        </w:rPr>
        <w:t>jsp’s</w:t>
      </w:r>
      <w:proofErr w:type="spellEnd"/>
      <w:r>
        <w:rPr>
          <w:rFonts w:ascii="Palatino Linotype" w:hAnsi="Palatino Linotype"/>
          <w:iCs/>
          <w:sz w:val="28"/>
          <w:szCs w:val="28"/>
        </w:rPr>
        <w:t xml:space="preserve"> will go into this </w:t>
      </w:r>
    </w:p>
    <w:p w:rsidR="00547055" w:rsidRDefault="00547055" w:rsidP="00547055">
      <w:pPr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 xml:space="preserve">            (</w:t>
      </w:r>
      <w:proofErr w:type="spellStart"/>
      <w:proofErr w:type="gramStart"/>
      <w:r>
        <w:rPr>
          <w:rFonts w:ascii="Palatino Linotype" w:hAnsi="Palatino Linotype"/>
          <w:iCs/>
          <w:sz w:val="28"/>
          <w:szCs w:val="28"/>
        </w:rPr>
        <w:t>eg</w:t>
      </w:r>
      <w:proofErr w:type="spellEnd"/>
      <w:proofErr w:type="gramEnd"/>
      <w:r>
        <w:rPr>
          <w:rFonts w:ascii="Palatino Linotype" w:hAnsi="Palatino Linotype"/>
          <w:iCs/>
          <w:sz w:val="28"/>
          <w:szCs w:val="28"/>
        </w:rPr>
        <w:t xml:space="preserve">: error handlers, header, footer </w:t>
      </w:r>
      <w:proofErr w:type="spellStart"/>
      <w:r>
        <w:rPr>
          <w:rFonts w:ascii="Palatino Linotype" w:hAnsi="Palatino Linotype"/>
          <w:iCs/>
          <w:sz w:val="28"/>
          <w:szCs w:val="28"/>
        </w:rPr>
        <w:t>etc</w:t>
      </w:r>
      <w:proofErr w:type="spellEnd"/>
      <w:r>
        <w:rPr>
          <w:rFonts w:ascii="Palatino Linotype" w:hAnsi="Palatino Linotype"/>
          <w:iCs/>
          <w:sz w:val="28"/>
          <w:szCs w:val="28"/>
        </w:rPr>
        <w:t>).</w:t>
      </w:r>
    </w:p>
    <w:p w:rsidR="00A44558" w:rsidRPr="00071E7E" w:rsidRDefault="00547055" w:rsidP="00A44558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 xml:space="preserve">         ** Based on the story or the project names the other folders can be created. (</w:t>
      </w:r>
      <w:proofErr w:type="spellStart"/>
      <w:proofErr w:type="gramStart"/>
      <w:r>
        <w:rPr>
          <w:rFonts w:ascii="Palatino Linotype" w:hAnsi="Palatino Linotype"/>
          <w:iCs/>
          <w:sz w:val="28"/>
          <w:szCs w:val="28"/>
        </w:rPr>
        <w:t>eg</w:t>
      </w:r>
      <w:proofErr w:type="spellEnd"/>
      <w:proofErr w:type="gramEnd"/>
      <w:r>
        <w:rPr>
          <w:rFonts w:ascii="Palatino Linotype" w:hAnsi="Palatino Linotype"/>
          <w:iCs/>
          <w:sz w:val="28"/>
          <w:szCs w:val="28"/>
        </w:rPr>
        <w:t xml:space="preserve">: pinpoint as </w:t>
      </w:r>
      <w:proofErr w:type="spellStart"/>
      <w:r>
        <w:rPr>
          <w:rFonts w:ascii="Palatino Linotype" w:hAnsi="Palatino Linotype"/>
          <w:iCs/>
          <w:sz w:val="28"/>
          <w:szCs w:val="28"/>
        </w:rPr>
        <w:t>pp</w:t>
      </w:r>
      <w:proofErr w:type="spellEnd"/>
      <w:r>
        <w:rPr>
          <w:rFonts w:ascii="Palatino Linotype" w:hAnsi="Palatino Linotype"/>
          <w:iCs/>
          <w:sz w:val="28"/>
          <w:szCs w:val="28"/>
        </w:rPr>
        <w:t xml:space="preserve">, knowledge management as km </w:t>
      </w:r>
      <w:proofErr w:type="spellStart"/>
      <w:r>
        <w:rPr>
          <w:rFonts w:ascii="Palatino Linotype" w:hAnsi="Palatino Linotype"/>
          <w:iCs/>
          <w:sz w:val="28"/>
          <w:szCs w:val="28"/>
        </w:rPr>
        <w:t>etc</w:t>
      </w:r>
      <w:proofErr w:type="spellEnd"/>
      <w:r>
        <w:rPr>
          <w:rFonts w:ascii="Palatino Linotype" w:hAnsi="Palatino Linotype"/>
          <w:iCs/>
          <w:sz w:val="28"/>
          <w:szCs w:val="28"/>
        </w:rPr>
        <w:t>).</w:t>
      </w:r>
      <w:r w:rsidR="00A44558" w:rsidRPr="00071E7E">
        <w:rPr>
          <w:rFonts w:ascii="Palatino Linotype" w:hAnsi="Palatino Linotype"/>
          <w:sz w:val="28"/>
          <w:szCs w:val="28"/>
        </w:rPr>
        <w:t xml:space="preserve">        </w:t>
      </w:r>
    </w:p>
    <w:p w:rsidR="00A44558" w:rsidRPr="00071E7E" w:rsidRDefault="00A44558">
      <w:pPr>
        <w:rPr>
          <w:rFonts w:ascii="Palatino Linotype" w:hAnsi="Palatino Linotype"/>
          <w:sz w:val="28"/>
          <w:szCs w:val="28"/>
        </w:rPr>
      </w:pPr>
    </w:p>
    <w:sectPr w:rsidR="00A44558" w:rsidRPr="0007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E7E"/>
    <w:rsid w:val="00050677"/>
    <w:rsid w:val="00071E7E"/>
    <w:rsid w:val="001201B5"/>
    <w:rsid w:val="0015563E"/>
    <w:rsid w:val="00256409"/>
    <w:rsid w:val="0026138D"/>
    <w:rsid w:val="003C12BA"/>
    <w:rsid w:val="0040791E"/>
    <w:rsid w:val="004A7A73"/>
    <w:rsid w:val="0051440F"/>
    <w:rsid w:val="00547055"/>
    <w:rsid w:val="007353CE"/>
    <w:rsid w:val="00815BA8"/>
    <w:rsid w:val="00877679"/>
    <w:rsid w:val="00937EF0"/>
    <w:rsid w:val="00A44558"/>
    <w:rsid w:val="00D45B2F"/>
    <w:rsid w:val="00D63ECA"/>
    <w:rsid w:val="00D8372A"/>
    <w:rsid w:val="00DC2CBA"/>
    <w:rsid w:val="00F14F2A"/>
    <w:rsid w:val="00F8677B"/>
    <w:rsid w:val="00F97200"/>
    <w:rsid w:val="00FC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E7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9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E7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9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4</cp:revision>
  <dcterms:created xsi:type="dcterms:W3CDTF">2012-09-05T10:49:00Z</dcterms:created>
  <dcterms:modified xsi:type="dcterms:W3CDTF">2012-09-11T06:51:00Z</dcterms:modified>
</cp:coreProperties>
</file>